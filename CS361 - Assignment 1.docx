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6842D" w14:textId="77777777" w:rsidR="000848AE" w:rsidRDefault="00880DE3">
      <w:pPr>
        <w:pBdr>
          <w:top w:val="nil"/>
          <w:left w:val="nil"/>
          <w:bottom w:val="nil"/>
          <w:right w:val="nil"/>
          <w:between w:val="nil"/>
        </w:pBdr>
        <w:ind w:left="13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29DACF18" wp14:editId="4A47A7BB">
            <wp:extent cx="2458169" cy="74075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9993A" w14:textId="77777777" w:rsidR="000848AE" w:rsidRDefault="000848A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6808AF" w14:textId="77777777" w:rsidR="000848AE" w:rsidRDefault="000848A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21E769" w14:textId="77777777" w:rsidR="000848AE" w:rsidRDefault="00880DE3">
      <w:pPr>
        <w:pStyle w:val="Title"/>
        <w:ind w:left="0"/>
      </w:pPr>
      <w:r>
        <w:t>CS361: Assignment 1: Environment Setup</w:t>
      </w:r>
    </w:p>
    <w:p w14:paraId="45B765B6" w14:textId="77777777" w:rsidR="000848AE" w:rsidRDefault="000848A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40"/>
          <w:szCs w:val="40"/>
        </w:rPr>
      </w:pPr>
    </w:p>
    <w:p w14:paraId="27C5C44C" w14:textId="77777777" w:rsidR="000848AE" w:rsidRDefault="00880DE3">
      <w:pPr>
        <w:pStyle w:val="Heading1"/>
        <w:ind w:left="0"/>
      </w:pPr>
      <w:r>
        <w:t>Overview</w:t>
      </w:r>
    </w:p>
    <w:p w14:paraId="69084E88" w14:textId="77777777" w:rsidR="000848AE" w:rsidRDefault="00880DE3">
      <w:pPr>
        <w:pBdr>
          <w:top w:val="nil"/>
          <w:left w:val="nil"/>
          <w:bottom w:val="nil"/>
          <w:right w:val="nil"/>
          <w:between w:val="nil"/>
        </w:pBdr>
        <w:spacing w:before="159" w:line="252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 up your development environment. In addition to an IDE or code editor (choose any you prefer), start a GitHub repository and choose a task management system.</w:t>
      </w:r>
    </w:p>
    <w:p w14:paraId="7EB996B6" w14:textId="77777777" w:rsidR="000848AE" w:rsidRDefault="000848AE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1"/>
          <w:szCs w:val="31"/>
        </w:rPr>
      </w:pPr>
    </w:p>
    <w:p w14:paraId="30D7C61E" w14:textId="77777777" w:rsidR="000848AE" w:rsidRDefault="00880DE3">
      <w:pPr>
        <w:pStyle w:val="Heading1"/>
        <w:ind w:left="0"/>
      </w:pPr>
      <w:r>
        <w:t>Instructions</w:t>
      </w:r>
    </w:p>
    <w:p w14:paraId="60D84C6E" w14:textId="77777777" w:rsidR="000848AE" w:rsidRDefault="00880DE3">
      <w:p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Complete each item below by replacing the </w:t>
      </w:r>
      <w:r>
        <w:rPr>
          <w:sz w:val="24"/>
          <w:szCs w:val="24"/>
          <w:highlight w:val="yellow"/>
        </w:rPr>
        <w:t>highlighted text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Usability note</w:t>
      </w:r>
      <w:r>
        <w:rPr>
          <w:sz w:val="24"/>
          <w:szCs w:val="24"/>
        </w:rPr>
        <w:t>: doub</w:t>
      </w:r>
      <w:r>
        <w:rPr>
          <w:sz w:val="24"/>
          <w:szCs w:val="24"/>
        </w:rPr>
        <w:t>le-click the text to select it).</w:t>
      </w:r>
    </w:p>
    <w:p w14:paraId="64F90880" w14:textId="77777777" w:rsidR="000848AE" w:rsidRDefault="000848A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</w:p>
    <w:p w14:paraId="40C80FF6" w14:textId="77777777" w:rsidR="000848AE" w:rsidRDefault="00880DE3">
      <w:pPr>
        <w:pStyle w:val="Heading2"/>
        <w:numPr>
          <w:ilvl w:val="0"/>
          <w:numId w:val="2"/>
        </w:numPr>
        <w:tabs>
          <w:tab w:val="left" w:pos="706"/>
        </w:tabs>
        <w:ind w:hanging="298"/>
      </w:pPr>
      <w:r>
        <w:t>GitHub Repository</w:t>
      </w:r>
    </w:p>
    <w:p w14:paraId="561914B3" w14:textId="77777777" w:rsidR="000848AE" w:rsidRDefault="000848A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14:paraId="1B3C0A0B" w14:textId="77777777" w:rsidR="000848AE" w:rsidRDefault="00880DE3">
      <w:pPr>
        <w:pBdr>
          <w:top w:val="nil"/>
          <w:left w:val="nil"/>
          <w:bottom w:val="nil"/>
          <w:right w:val="nil"/>
          <w:between w:val="nil"/>
        </w:pBdr>
        <w:spacing w:before="1" w:line="252" w:lineRule="auto"/>
        <w:ind w:left="705" w:right="11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GitHub account if you don’t already have one, create a Git repository hosted on GitHub. Make a </w:t>
      </w:r>
      <w:r>
        <w:rPr>
          <w:b/>
          <w:color w:val="000000"/>
          <w:sz w:val="24"/>
          <w:szCs w:val="24"/>
        </w:rPr>
        <w:t>test commit</w:t>
      </w:r>
      <w:r>
        <w:rPr>
          <w:color w:val="000000"/>
          <w:sz w:val="24"/>
          <w:szCs w:val="24"/>
        </w:rPr>
        <w:t>. The test commit should show up on GitHub.</w:t>
      </w:r>
    </w:p>
    <w:p w14:paraId="695A1ADD" w14:textId="77777777" w:rsidR="000848AE" w:rsidRDefault="00880DE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97"/>
        <w:ind w:hanging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your GitHub username?</w:t>
      </w:r>
    </w:p>
    <w:tbl>
      <w:tblPr>
        <w:tblStyle w:val="a"/>
        <w:tblW w:w="8410" w:type="dxa"/>
        <w:tblInd w:w="1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0"/>
      </w:tblGrid>
      <w:tr w:rsidR="000848AE" w14:paraId="75A9A410" w14:textId="77777777">
        <w:trPr>
          <w:trHeight w:val="225"/>
        </w:trPr>
        <w:tc>
          <w:tcPr>
            <w:tcW w:w="8410" w:type="dxa"/>
          </w:tcPr>
          <w:p w14:paraId="40C58C71" w14:textId="4EE9BFFD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97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Dnorton12</w:t>
            </w:r>
          </w:p>
        </w:tc>
      </w:tr>
    </w:tbl>
    <w:p w14:paraId="0807F1ED" w14:textId="77777777" w:rsidR="000848AE" w:rsidRDefault="00880DE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13"/>
        <w:ind w:hanging="4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Provide a screenshot of your test commit.</w:t>
      </w:r>
    </w:p>
    <w:tbl>
      <w:tblPr>
        <w:tblStyle w:val="a0"/>
        <w:tblW w:w="8410" w:type="dxa"/>
        <w:tblInd w:w="1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0"/>
      </w:tblGrid>
      <w:tr w:rsidR="000848AE" w14:paraId="168DF82F" w14:textId="77777777">
        <w:tc>
          <w:tcPr>
            <w:tcW w:w="8410" w:type="dxa"/>
          </w:tcPr>
          <w:p w14:paraId="33D8CB2B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  <w:highlight w:val="yellow"/>
              </w:rPr>
              <w:t>Screenshot</w:t>
            </w:r>
          </w:p>
          <w:p w14:paraId="1EF701B2" w14:textId="77777777" w:rsidR="000848AE" w:rsidRDefault="0008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  <w:p w14:paraId="0508D1AD" w14:textId="77777777" w:rsidR="000848AE" w:rsidRDefault="0008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  <w:p w14:paraId="3E607C51" w14:textId="77777777" w:rsidR="000848AE" w:rsidRDefault="0008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5F76E4DC" w14:textId="77777777" w:rsidR="000848AE" w:rsidRDefault="000848AE">
      <w:pPr>
        <w:tabs>
          <w:tab w:val="left" w:pos="1221"/>
        </w:tabs>
        <w:spacing w:before="113"/>
        <w:rPr>
          <w:sz w:val="24"/>
          <w:szCs w:val="24"/>
        </w:rPr>
      </w:pPr>
    </w:p>
    <w:p w14:paraId="6F36B831" w14:textId="77777777" w:rsidR="000848AE" w:rsidRDefault="00880DE3">
      <w:pPr>
        <w:pStyle w:val="Heading2"/>
        <w:numPr>
          <w:ilvl w:val="0"/>
          <w:numId w:val="2"/>
        </w:numPr>
        <w:tabs>
          <w:tab w:val="left" w:pos="706"/>
        </w:tabs>
        <w:spacing w:before="212"/>
        <w:ind w:hanging="298"/>
      </w:pPr>
      <w:r>
        <w:t>Spike: Task Management Systems</w:t>
      </w:r>
    </w:p>
    <w:p w14:paraId="21451BB3" w14:textId="77777777" w:rsidR="000848AE" w:rsidRDefault="00880DE3">
      <w:pPr>
        <w:pBdr>
          <w:top w:val="nil"/>
          <w:left w:val="nil"/>
          <w:bottom w:val="nil"/>
          <w:right w:val="nil"/>
          <w:between w:val="nil"/>
        </w:pBdr>
        <w:spacing w:before="13" w:line="252" w:lineRule="auto"/>
        <w:ind w:left="697" w:right="128" w:firstLine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your portfolio project, you will be using a task management system to keep track of development tasks. Spike at least </w:t>
      </w:r>
      <w:r>
        <w:rPr>
          <w:b/>
          <w:color w:val="000000"/>
          <w:sz w:val="24"/>
          <w:szCs w:val="24"/>
        </w:rPr>
        <w:t xml:space="preserve">three </w:t>
      </w:r>
      <w:r>
        <w:rPr>
          <w:color w:val="000000"/>
          <w:sz w:val="24"/>
          <w:szCs w:val="24"/>
        </w:rPr>
        <w:t>task management systems you could use. A spike is a quick, directed effort focused on getting a question answered (e.g., researc</w:t>
      </w:r>
      <w:r>
        <w:rPr>
          <w:color w:val="000000"/>
          <w:sz w:val="24"/>
          <w:szCs w:val="24"/>
        </w:rPr>
        <w:t xml:space="preserve">hing the pros and cons of different technologies or strategies so that you can make an informed decision). Examples of task management systems you could spike: Trello, Jira, Asana. </w:t>
      </w:r>
      <w:r>
        <w:rPr>
          <w:b/>
          <w:color w:val="000000"/>
          <w:sz w:val="24"/>
          <w:szCs w:val="24"/>
        </w:rPr>
        <w:t>Requirements for the task management systems</w:t>
      </w:r>
      <w:r>
        <w:rPr>
          <w:color w:val="000000"/>
          <w:sz w:val="24"/>
          <w:szCs w:val="24"/>
        </w:rPr>
        <w:t>:</w:t>
      </w:r>
    </w:p>
    <w:p w14:paraId="73446B14" w14:textId="77777777" w:rsidR="000848AE" w:rsidRDefault="00880D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9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Free tier</w:t>
      </w:r>
    </w:p>
    <w:p w14:paraId="22CCE24B" w14:textId="77777777" w:rsidR="000848AE" w:rsidRDefault="00880D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Cross-platform</w:t>
      </w:r>
    </w:p>
    <w:p w14:paraId="29120CD2" w14:textId="77777777" w:rsidR="000848AE" w:rsidRDefault="00880D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3" w:line="252" w:lineRule="auto"/>
        <w:ind w:right="128" w:hanging="26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Support for collaboration, task definition/deletion/updating, task priorities, task due dates, assigning people to tasks, setting task status, and organizing tasks into different columns.</w:t>
      </w:r>
    </w:p>
    <w:p w14:paraId="3482A942" w14:textId="77777777" w:rsidR="000848AE" w:rsidRDefault="00880DE3">
      <w:pPr>
        <w:pBdr>
          <w:top w:val="nil"/>
          <w:left w:val="nil"/>
          <w:bottom w:val="nil"/>
          <w:right w:val="nil"/>
          <w:between w:val="nil"/>
        </w:pBdr>
        <w:spacing w:before="97" w:line="252" w:lineRule="auto"/>
        <w:ind w:left="705" w:right="128" w:hanging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do a spike, you need to not only research the task management sys</w:t>
      </w:r>
      <w:r>
        <w:rPr>
          <w:color w:val="000000"/>
          <w:sz w:val="24"/>
          <w:szCs w:val="24"/>
        </w:rPr>
        <w:t xml:space="preserve">tems, </w:t>
      </w:r>
      <w:proofErr w:type="gramStart"/>
      <w:r>
        <w:rPr>
          <w:color w:val="000000"/>
          <w:sz w:val="24"/>
          <w:szCs w:val="24"/>
        </w:rPr>
        <w:t>you</w:t>
      </w:r>
      <w:proofErr w:type="gramEnd"/>
      <w:r>
        <w:rPr>
          <w:color w:val="000000"/>
          <w:sz w:val="24"/>
          <w:szCs w:val="24"/>
        </w:rPr>
        <w:t xml:space="preserve"> need to (1) </w:t>
      </w:r>
      <w:r>
        <w:rPr>
          <w:color w:val="000000"/>
          <w:sz w:val="24"/>
          <w:szCs w:val="24"/>
        </w:rPr>
        <w:lastRenderedPageBreak/>
        <w:t xml:space="preserve">try to </w:t>
      </w:r>
      <w:r>
        <w:rPr>
          <w:b/>
          <w:color w:val="000000"/>
          <w:sz w:val="24"/>
          <w:szCs w:val="24"/>
        </w:rPr>
        <w:t xml:space="preserve">use </w:t>
      </w:r>
      <w:r>
        <w:rPr>
          <w:color w:val="000000"/>
          <w:sz w:val="24"/>
          <w:szCs w:val="24"/>
        </w:rPr>
        <w:t xml:space="preserve">them, (2) </w:t>
      </w:r>
      <w:r>
        <w:rPr>
          <w:b/>
          <w:color w:val="000000"/>
          <w:sz w:val="24"/>
          <w:szCs w:val="24"/>
        </w:rPr>
        <w:t xml:space="preserve">evaluate </w:t>
      </w:r>
      <w:r>
        <w:rPr>
          <w:color w:val="000000"/>
          <w:sz w:val="24"/>
          <w:szCs w:val="24"/>
        </w:rPr>
        <w:t xml:space="preserve">them based on specific criteria, (3) </w:t>
      </w:r>
      <w:r>
        <w:rPr>
          <w:b/>
          <w:color w:val="000000"/>
          <w:sz w:val="24"/>
          <w:szCs w:val="24"/>
        </w:rPr>
        <w:t xml:space="preserve">compare </w:t>
      </w:r>
      <w:r>
        <w:rPr>
          <w:color w:val="000000"/>
          <w:sz w:val="24"/>
          <w:szCs w:val="24"/>
        </w:rPr>
        <w:t xml:space="preserve">them, and (4) </w:t>
      </w:r>
      <w:r>
        <w:rPr>
          <w:b/>
          <w:color w:val="000000"/>
          <w:sz w:val="24"/>
          <w:szCs w:val="24"/>
        </w:rPr>
        <w:t xml:space="preserve">decide </w:t>
      </w:r>
      <w:r>
        <w:rPr>
          <w:color w:val="000000"/>
          <w:sz w:val="24"/>
          <w:szCs w:val="24"/>
        </w:rPr>
        <w:t>which to use.</w:t>
      </w:r>
    </w:p>
    <w:p w14:paraId="13A42212" w14:textId="77777777" w:rsidR="000848AE" w:rsidRDefault="00880DE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97"/>
        <w:ind w:hanging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task management systems did you spike?</w:t>
      </w:r>
    </w:p>
    <w:tbl>
      <w:tblPr>
        <w:tblStyle w:val="a1"/>
        <w:tblW w:w="8420" w:type="dxa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20"/>
      </w:tblGrid>
      <w:tr w:rsidR="000848AE" w14:paraId="2F970D11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BBEE5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NameOfTaskManagementSystem</w:t>
            </w:r>
            <w:proofErr w:type="spellEnd"/>
          </w:p>
        </w:tc>
      </w:tr>
      <w:tr w:rsidR="000848AE" w14:paraId="4BAE68A3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0FA7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NameOfTaskManagementSystem</w:t>
            </w:r>
            <w:proofErr w:type="spellEnd"/>
          </w:p>
        </w:tc>
      </w:tr>
      <w:tr w:rsidR="000848AE" w14:paraId="46E9BD1C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0F6D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NameOfTaskManagementSystem</w:t>
            </w:r>
            <w:proofErr w:type="spellEnd"/>
          </w:p>
        </w:tc>
      </w:tr>
    </w:tbl>
    <w:p w14:paraId="1008C666" w14:textId="77777777" w:rsidR="000848AE" w:rsidRDefault="00880DE3">
      <w:pPr>
        <w:numPr>
          <w:ilvl w:val="1"/>
          <w:numId w:val="2"/>
        </w:numPr>
        <w:tabs>
          <w:tab w:val="left" w:pos="1221"/>
        </w:tabs>
        <w:spacing w:before="225" w:line="252" w:lineRule="auto"/>
        <w:ind w:left="1213" w:right="157" w:hanging="402"/>
        <w:jc w:val="both"/>
      </w:pPr>
      <w:r>
        <w:rPr>
          <w:b/>
          <w:sz w:val="24"/>
          <w:szCs w:val="24"/>
        </w:rPr>
        <w:t xml:space="preserve">Try </w:t>
      </w:r>
      <w:r>
        <w:rPr>
          <w:sz w:val="24"/>
          <w:szCs w:val="24"/>
        </w:rPr>
        <w:t xml:space="preserve">each system. Create a task then update it, assign it, delete it, etc. </w:t>
      </w:r>
      <w:r>
        <w:rPr>
          <w:b/>
          <w:sz w:val="24"/>
          <w:szCs w:val="24"/>
        </w:rPr>
        <w:t xml:space="preserve">Screenshot </w:t>
      </w:r>
      <w:r>
        <w:rPr>
          <w:sz w:val="24"/>
          <w:szCs w:val="24"/>
        </w:rPr>
        <w:t xml:space="preserve">your task in each system and </w:t>
      </w:r>
      <w:sdt>
        <w:sdtPr>
          <w:tag w:val="goog_rdk_0"/>
          <w:id w:val="-163255340"/>
        </w:sdtPr>
        <w:sdtEndPr/>
        <w:sdtContent>
          <w:ins w:id="0" w:author="Larissa Letaw" w:date="2022-03-29T03:16:00Z">
            <w:r>
              <w:rPr>
                <w:sz w:val="24"/>
                <w:szCs w:val="24"/>
              </w:rPr>
              <w:t>paste below</w:t>
            </w:r>
          </w:ins>
        </w:sdtContent>
      </w:sdt>
      <w:sdt>
        <w:sdtPr>
          <w:tag w:val="goog_rdk_1"/>
          <w:id w:val="-2025080857"/>
        </w:sdtPr>
        <w:sdtEndPr/>
        <w:sdtContent>
          <w:del w:id="1" w:author="Larissa Letaw" w:date="2022-03-29T03:16:00Z">
            <w:r>
              <w:rPr>
                <w:sz w:val="24"/>
                <w:szCs w:val="24"/>
              </w:rPr>
              <w:delText>include the screenshots in your submission</w:delText>
            </w:r>
          </w:del>
        </w:sdtContent>
      </w:sdt>
      <w:r>
        <w:rPr>
          <w:sz w:val="24"/>
          <w:szCs w:val="24"/>
        </w:rPr>
        <w:t xml:space="preserve">. Name the tasks </w:t>
      </w:r>
      <w:r>
        <w:rPr>
          <w:b/>
          <w:sz w:val="24"/>
          <w:szCs w:val="24"/>
        </w:rPr>
        <w:t xml:space="preserve">"CS361 Test </w:t>
      </w:r>
      <w:r>
        <w:rPr>
          <w:b/>
          <w:sz w:val="24"/>
          <w:szCs w:val="24"/>
        </w:rPr>
        <w:t>Task"</w:t>
      </w:r>
      <w:r>
        <w:rPr>
          <w:sz w:val="24"/>
          <w:szCs w:val="24"/>
        </w:rPr>
        <w:t>.</w:t>
      </w:r>
    </w:p>
    <w:tbl>
      <w:tblPr>
        <w:tblStyle w:val="a2"/>
        <w:tblW w:w="8420" w:type="dxa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20"/>
      </w:tblGrid>
      <w:tr w:rsidR="000848AE" w14:paraId="02105F15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E7C2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Screenshot</w:t>
            </w:r>
          </w:p>
          <w:p w14:paraId="665AD9DC" w14:textId="77777777" w:rsidR="000848AE" w:rsidRDefault="0008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4664CBB3" w14:textId="77777777" w:rsidR="000848AE" w:rsidRDefault="0008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23E778C2" w14:textId="77777777" w:rsidR="000848AE" w:rsidRDefault="0008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</w:tc>
      </w:tr>
      <w:tr w:rsidR="000848AE" w14:paraId="17C907EE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495F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Screenshot</w:t>
            </w:r>
          </w:p>
          <w:p w14:paraId="5D37A9D0" w14:textId="77777777" w:rsidR="000848AE" w:rsidRDefault="0008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3B7A7B69" w14:textId="77777777" w:rsidR="000848AE" w:rsidRDefault="0008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64DD45BB" w14:textId="77777777" w:rsidR="000848AE" w:rsidRDefault="0008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</w:tc>
      </w:tr>
      <w:tr w:rsidR="000848AE" w14:paraId="4339E658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E5A5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Screenshot</w:t>
            </w:r>
          </w:p>
          <w:p w14:paraId="7913968C" w14:textId="77777777" w:rsidR="000848AE" w:rsidRDefault="0008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7F836E1E" w14:textId="77777777" w:rsidR="000848AE" w:rsidRDefault="0008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70247F70" w14:textId="77777777" w:rsidR="000848AE" w:rsidRDefault="00084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</w:tc>
      </w:tr>
    </w:tbl>
    <w:p w14:paraId="1F46A526" w14:textId="77777777" w:rsidR="000848AE" w:rsidRDefault="00880DE3">
      <w:pPr>
        <w:numPr>
          <w:ilvl w:val="1"/>
          <w:numId w:val="2"/>
        </w:numPr>
        <w:tabs>
          <w:tab w:val="left" w:pos="1221"/>
        </w:tabs>
        <w:spacing w:before="97"/>
        <w:ind w:hanging="384"/>
        <w:jc w:val="both"/>
      </w:pPr>
      <w:r>
        <w:rPr>
          <w:sz w:val="24"/>
          <w:szCs w:val="24"/>
        </w:rPr>
        <w:t xml:space="preserve">For each, </w:t>
      </w:r>
      <w:r>
        <w:rPr>
          <w:b/>
          <w:sz w:val="24"/>
          <w:szCs w:val="24"/>
        </w:rPr>
        <w:t xml:space="preserve">evaluate </w:t>
      </w:r>
      <w:r>
        <w:rPr>
          <w:sz w:val="24"/>
          <w:szCs w:val="24"/>
        </w:rPr>
        <w:t>against at least these criteria:</w:t>
      </w:r>
    </w:p>
    <w:p w14:paraId="743A5AD9" w14:textId="77777777" w:rsidR="000848AE" w:rsidRDefault="00880DE3">
      <w:pPr>
        <w:numPr>
          <w:ilvl w:val="2"/>
          <w:numId w:val="2"/>
        </w:numPr>
        <w:tabs>
          <w:tab w:val="left" w:pos="1659"/>
        </w:tabs>
        <w:spacing w:before="113" w:line="252" w:lineRule="auto"/>
        <w:ind w:right="157" w:hanging="240"/>
        <w:jc w:val="both"/>
      </w:pPr>
      <w:r>
        <w:rPr>
          <w:b/>
          <w:sz w:val="24"/>
          <w:szCs w:val="24"/>
        </w:rPr>
        <w:t>Ease of use</w:t>
      </w:r>
      <w:r>
        <w:rPr>
          <w:sz w:val="24"/>
          <w:szCs w:val="24"/>
        </w:rPr>
        <w:t>. Ex: Is it intuitive to learn? Easy to remember how to use it? Do you find yourself making lots of errors trying to use it? Are there tutorials and documentation? (1+ sentence)</w:t>
      </w:r>
    </w:p>
    <w:tbl>
      <w:tblPr>
        <w:tblStyle w:val="a3"/>
        <w:tblW w:w="7950" w:type="dxa"/>
        <w:tblInd w:w="1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0848AE" w14:paraId="75432751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31F0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AED0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</w:tr>
      <w:tr w:rsidR="000848AE" w14:paraId="7CECA60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52C0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6132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  <w:tr w:rsidR="000848AE" w14:paraId="4042BE4D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9BD5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ECA9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  <w:tr w:rsidR="000848AE" w14:paraId="08572597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5E92" w14:textId="77777777" w:rsidR="000848AE" w:rsidRDefault="00880DE3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F5A3" w14:textId="77777777" w:rsidR="000848AE" w:rsidRDefault="00880DE3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</w:tbl>
    <w:p w14:paraId="1249CE40" w14:textId="77777777" w:rsidR="000848AE" w:rsidRDefault="000848AE">
      <w:pPr>
        <w:tabs>
          <w:tab w:val="left" w:pos="1659"/>
        </w:tabs>
        <w:spacing w:before="113" w:line="252" w:lineRule="auto"/>
        <w:ind w:left="1651" w:right="157"/>
        <w:jc w:val="both"/>
        <w:rPr>
          <w:sz w:val="24"/>
          <w:szCs w:val="24"/>
        </w:rPr>
      </w:pPr>
    </w:p>
    <w:p w14:paraId="347A3029" w14:textId="77777777" w:rsidR="000848AE" w:rsidRDefault="00880DE3">
      <w:pPr>
        <w:numPr>
          <w:ilvl w:val="2"/>
          <w:numId w:val="2"/>
        </w:numPr>
        <w:tabs>
          <w:tab w:val="left" w:pos="1659"/>
        </w:tabs>
        <w:spacing w:before="47"/>
        <w:ind w:left="1658" w:hanging="316"/>
        <w:jc w:val="both"/>
      </w:pPr>
      <w:r>
        <w:rPr>
          <w:b/>
          <w:sz w:val="24"/>
          <w:szCs w:val="24"/>
        </w:rPr>
        <w:t>Speed / responsiveness</w:t>
      </w:r>
      <w:r>
        <w:rPr>
          <w:sz w:val="24"/>
          <w:szCs w:val="24"/>
        </w:rPr>
        <w:t>. Ex: Does it take an annoyingly long time to log in</w:t>
      </w:r>
    </w:p>
    <w:p w14:paraId="4E96769A" w14:textId="77777777" w:rsidR="000848AE" w:rsidRDefault="00880DE3">
      <w:pPr>
        <w:spacing w:before="13"/>
        <w:ind w:left="1629"/>
        <w:jc w:val="both"/>
        <w:rPr>
          <w:sz w:val="24"/>
          <w:szCs w:val="24"/>
        </w:rPr>
      </w:pPr>
      <w:r>
        <w:rPr>
          <w:sz w:val="24"/>
          <w:szCs w:val="24"/>
        </w:rPr>
        <w:t>/ load / create new projects / etc. or is it peppy? (1+ sentence)</w:t>
      </w:r>
    </w:p>
    <w:tbl>
      <w:tblPr>
        <w:tblStyle w:val="a4"/>
        <w:tblW w:w="7950" w:type="dxa"/>
        <w:tblInd w:w="1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0848AE" w14:paraId="54E12AB6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0C663" w14:textId="77777777" w:rsidR="000848AE" w:rsidRDefault="00880D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B901" w14:textId="77777777" w:rsidR="000848AE" w:rsidRDefault="00880D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</w:tr>
      <w:tr w:rsidR="000848AE" w14:paraId="6C44093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6FAB" w14:textId="77777777" w:rsidR="000848AE" w:rsidRDefault="00880DE3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CE03" w14:textId="77777777" w:rsidR="000848AE" w:rsidRDefault="00880DE3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  <w:tr w:rsidR="000848AE" w14:paraId="35B9449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2E27F" w14:textId="77777777" w:rsidR="000848AE" w:rsidRDefault="00880DE3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CF52" w14:textId="77777777" w:rsidR="000848AE" w:rsidRDefault="00880DE3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  <w:tr w:rsidR="000848AE" w14:paraId="065533E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6F54" w14:textId="77777777" w:rsidR="000848AE" w:rsidRDefault="00880DE3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BEA2" w14:textId="77777777" w:rsidR="000848AE" w:rsidRDefault="00880DE3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</w:tbl>
    <w:p w14:paraId="0DB40F37" w14:textId="77777777" w:rsidR="000848AE" w:rsidRDefault="000848AE">
      <w:pPr>
        <w:spacing w:before="13"/>
        <w:jc w:val="both"/>
        <w:rPr>
          <w:sz w:val="24"/>
          <w:szCs w:val="24"/>
        </w:rPr>
      </w:pPr>
    </w:p>
    <w:p w14:paraId="4FB8679A" w14:textId="77777777" w:rsidR="000848AE" w:rsidRDefault="00880DE3">
      <w:pPr>
        <w:numPr>
          <w:ilvl w:val="2"/>
          <w:numId w:val="2"/>
        </w:numPr>
        <w:tabs>
          <w:tab w:val="left" w:pos="1659"/>
        </w:tabs>
        <w:spacing w:before="63" w:line="252" w:lineRule="auto"/>
        <w:ind w:left="1658" w:right="153" w:hanging="385"/>
        <w:jc w:val="both"/>
      </w:pPr>
      <w:r>
        <w:rPr>
          <w:b/>
          <w:sz w:val="24"/>
          <w:szCs w:val="24"/>
        </w:rPr>
        <w:t>Feature set</w:t>
      </w:r>
      <w:r>
        <w:rPr>
          <w:sz w:val="24"/>
          <w:szCs w:val="24"/>
        </w:rPr>
        <w:t>. Ex: Besides the required features, does the system have other features you are likely to need? (1+ sentence)</w:t>
      </w:r>
    </w:p>
    <w:tbl>
      <w:tblPr>
        <w:tblStyle w:val="a5"/>
        <w:tblW w:w="7950" w:type="dxa"/>
        <w:tblInd w:w="1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0848AE" w14:paraId="4636C27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68BE" w14:textId="77777777" w:rsidR="000848AE" w:rsidRDefault="00880D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2D25" w14:textId="77777777" w:rsidR="000848AE" w:rsidRDefault="00880D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</w:tr>
      <w:tr w:rsidR="000848AE" w14:paraId="67F0BE5C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9A96" w14:textId="77777777" w:rsidR="000848AE" w:rsidRDefault="00880DE3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4548" w14:textId="77777777" w:rsidR="000848AE" w:rsidRDefault="00880DE3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  <w:tr w:rsidR="000848AE" w14:paraId="29B825E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BC25" w14:textId="77777777" w:rsidR="000848AE" w:rsidRDefault="00880DE3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5A06D" w14:textId="77777777" w:rsidR="000848AE" w:rsidRDefault="00880DE3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  <w:tr w:rsidR="000848AE" w14:paraId="3B00B875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D502" w14:textId="77777777" w:rsidR="000848AE" w:rsidRDefault="00880DE3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7461" w14:textId="77777777" w:rsidR="000848AE" w:rsidRDefault="00880DE3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</w:tbl>
    <w:p w14:paraId="25B126DD" w14:textId="77777777" w:rsidR="000848AE" w:rsidRDefault="000848AE">
      <w:pPr>
        <w:tabs>
          <w:tab w:val="left" w:pos="1659"/>
        </w:tabs>
        <w:spacing w:before="63" w:line="252" w:lineRule="auto"/>
        <w:ind w:right="153"/>
        <w:jc w:val="both"/>
        <w:rPr>
          <w:sz w:val="24"/>
          <w:szCs w:val="24"/>
        </w:rPr>
      </w:pPr>
    </w:p>
    <w:p w14:paraId="182CB545" w14:textId="77777777" w:rsidR="000848AE" w:rsidRDefault="00880DE3">
      <w:pPr>
        <w:numPr>
          <w:ilvl w:val="2"/>
          <w:numId w:val="2"/>
        </w:numPr>
        <w:tabs>
          <w:tab w:val="left" w:pos="1659"/>
        </w:tabs>
        <w:spacing w:before="48" w:line="252" w:lineRule="auto"/>
        <w:ind w:left="1658" w:right="118" w:hanging="355"/>
        <w:jc w:val="both"/>
      </w:pPr>
      <w:r>
        <w:rPr>
          <w:b/>
          <w:sz w:val="24"/>
          <w:szCs w:val="24"/>
        </w:rPr>
        <w:t>Relevance / popularity</w:t>
      </w:r>
      <w:r>
        <w:rPr>
          <w:sz w:val="24"/>
          <w:szCs w:val="24"/>
        </w:rPr>
        <w:t xml:space="preserve">. Ex: Is it likely you will ever see the task manage- </w:t>
      </w:r>
      <w:proofErr w:type="spellStart"/>
      <w:r>
        <w:rPr>
          <w:sz w:val="24"/>
          <w:szCs w:val="24"/>
        </w:rPr>
        <w:t>ment</w:t>
      </w:r>
      <w:proofErr w:type="spellEnd"/>
      <w:r>
        <w:rPr>
          <w:sz w:val="24"/>
          <w:szCs w:val="24"/>
        </w:rPr>
        <w:t xml:space="preserve"> system again after the course? (1+ sentence)</w:t>
      </w:r>
    </w:p>
    <w:tbl>
      <w:tblPr>
        <w:tblStyle w:val="a6"/>
        <w:tblW w:w="7950" w:type="dxa"/>
        <w:tblInd w:w="17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0848AE" w14:paraId="30239C9B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C866" w14:textId="77777777" w:rsidR="000848AE" w:rsidRDefault="00880DE3">
            <w:pPr>
              <w:rPr>
                <w:b/>
              </w:rPr>
            </w:pPr>
            <w:r>
              <w:rPr>
                <w:b/>
              </w:rPr>
              <w:t>Task Management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AA99" w14:textId="77777777" w:rsidR="000848AE" w:rsidRDefault="00880DE3">
            <w:pPr>
              <w:rPr>
                <w:b/>
              </w:rPr>
            </w:pPr>
            <w:r>
              <w:rPr>
                <w:b/>
              </w:rPr>
              <w:t>Evaluation</w:t>
            </w:r>
          </w:p>
        </w:tc>
      </w:tr>
      <w:tr w:rsidR="000848AE" w14:paraId="2A8F7E9F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A4CC" w14:textId="77777777" w:rsidR="000848AE" w:rsidRDefault="00880DE3">
            <w:pP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E12AE" w14:textId="77777777" w:rsidR="000848AE" w:rsidRDefault="00880DE3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  <w:tr w:rsidR="000848AE" w14:paraId="48CF5B55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5255" w14:textId="77777777" w:rsidR="000848AE" w:rsidRDefault="00880DE3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660A" w14:textId="77777777" w:rsidR="000848AE" w:rsidRDefault="00880DE3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  <w:tr w:rsidR="000848AE" w14:paraId="2981081E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B394" w14:textId="77777777" w:rsidR="000848AE" w:rsidRDefault="00880DE3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1D97" w14:textId="77777777" w:rsidR="000848AE" w:rsidRDefault="00880DE3">
            <w:pPr>
              <w:rPr>
                <w:i/>
                <w:sz w:val="24"/>
                <w:szCs w:val="24"/>
                <w:highlight w:val="yellow"/>
              </w:rPr>
            </w:pPr>
            <w:proofErr w:type="spellStart"/>
            <w:r>
              <w:rPr>
                <w:i/>
                <w:sz w:val="24"/>
                <w:szCs w:val="24"/>
                <w:highlight w:val="yellow"/>
              </w:rPr>
              <w:t>OneOrMoreSentences</w:t>
            </w:r>
            <w:proofErr w:type="spellEnd"/>
          </w:p>
        </w:tc>
      </w:tr>
    </w:tbl>
    <w:p w14:paraId="56212DB4" w14:textId="77777777" w:rsidR="000848AE" w:rsidRDefault="000848AE">
      <w:pPr>
        <w:tabs>
          <w:tab w:val="left" w:pos="1659"/>
        </w:tabs>
        <w:spacing w:before="48" w:line="252" w:lineRule="auto"/>
        <w:ind w:right="118"/>
        <w:jc w:val="both"/>
        <w:rPr>
          <w:sz w:val="24"/>
          <w:szCs w:val="24"/>
        </w:rPr>
      </w:pPr>
    </w:p>
    <w:p w14:paraId="51E3452E" w14:textId="77777777" w:rsidR="000848AE" w:rsidRDefault="00880DE3">
      <w:pPr>
        <w:numPr>
          <w:ilvl w:val="1"/>
          <w:numId w:val="2"/>
        </w:numPr>
        <w:tabs>
          <w:tab w:val="left" w:pos="1221"/>
        </w:tabs>
        <w:spacing w:before="98" w:line="252" w:lineRule="auto"/>
        <w:ind w:left="1210" w:right="157" w:hanging="413"/>
        <w:jc w:val="both"/>
      </w:pPr>
      <w:r>
        <w:rPr>
          <w:b/>
          <w:sz w:val="24"/>
          <w:szCs w:val="24"/>
        </w:rPr>
        <w:t xml:space="preserve">Compare </w:t>
      </w:r>
      <w:r>
        <w:rPr>
          <w:sz w:val="24"/>
          <w:szCs w:val="24"/>
        </w:rPr>
        <w:t xml:space="preserve">the systems by </w:t>
      </w:r>
      <w:r>
        <w:rPr>
          <w:b/>
          <w:sz w:val="24"/>
          <w:szCs w:val="24"/>
        </w:rPr>
        <w:t xml:space="preserve">ranking </w:t>
      </w:r>
      <w:r>
        <w:rPr>
          <w:sz w:val="24"/>
          <w:szCs w:val="24"/>
        </w:rPr>
        <w:t>them based on the criteria above. Best to worst for each criterion. List or table format.</w:t>
      </w:r>
    </w:p>
    <w:p w14:paraId="16E1DA0B" w14:textId="77777777" w:rsidR="000848AE" w:rsidRDefault="000848AE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</w:p>
    <w:tbl>
      <w:tblPr>
        <w:tblStyle w:val="a7"/>
        <w:tblW w:w="8415" w:type="dxa"/>
        <w:tblInd w:w="13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680"/>
        <w:gridCol w:w="1680"/>
        <w:gridCol w:w="1680"/>
        <w:gridCol w:w="1680"/>
      </w:tblGrid>
      <w:tr w:rsidR="000848AE" w14:paraId="51AFACBB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93C9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Task Management System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8445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4DD1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Speed / responsiveness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236B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Feature set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08734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Relevance / popularity</w:t>
            </w:r>
          </w:p>
        </w:tc>
      </w:tr>
      <w:tr w:rsidR="000848AE" w14:paraId="79AC1B53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6FC7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70A13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3A24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55C9B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84DF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</w:tr>
      <w:tr w:rsidR="000848AE" w14:paraId="2BB4CC76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47D2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D291D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F37F8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F772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B756F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</w:tr>
      <w:tr w:rsidR="000848AE" w14:paraId="56E0D0E1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99FE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477EB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599F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E49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0B72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Rank</w:t>
            </w:r>
          </w:p>
        </w:tc>
      </w:tr>
    </w:tbl>
    <w:p w14:paraId="09BA37FC" w14:textId="77777777" w:rsidR="000848AE" w:rsidRDefault="000848AE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</w:p>
    <w:p w14:paraId="480275C5" w14:textId="77777777" w:rsidR="000848AE" w:rsidRDefault="00880DE3">
      <w:pPr>
        <w:numPr>
          <w:ilvl w:val="1"/>
          <w:numId w:val="2"/>
        </w:numPr>
        <w:tabs>
          <w:tab w:val="left" w:pos="1221"/>
        </w:tabs>
        <w:spacing w:before="98" w:line="252" w:lineRule="auto"/>
        <w:ind w:right="157" w:hanging="395"/>
        <w:jc w:val="both"/>
      </w:pPr>
      <w:r>
        <w:rPr>
          <w:sz w:val="24"/>
          <w:szCs w:val="24"/>
        </w:rPr>
        <w:t xml:space="preserve">Which system is </w:t>
      </w:r>
      <w:r>
        <w:rPr>
          <w:b/>
          <w:sz w:val="24"/>
          <w:szCs w:val="24"/>
        </w:rPr>
        <w:t>highest ranked?</w:t>
      </w:r>
    </w:p>
    <w:tbl>
      <w:tblPr>
        <w:tblStyle w:val="a8"/>
        <w:tblW w:w="8420" w:type="dxa"/>
        <w:tblInd w:w="1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20"/>
      </w:tblGrid>
      <w:tr w:rsidR="000848AE" w14:paraId="6829301E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DB63" w14:textId="77777777" w:rsidR="000848AE" w:rsidRDefault="0088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Name</w:t>
            </w:r>
          </w:p>
        </w:tc>
      </w:tr>
    </w:tbl>
    <w:p w14:paraId="0F27CFDC" w14:textId="77777777" w:rsidR="000848AE" w:rsidRDefault="000848AE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</w:p>
    <w:p w14:paraId="055DE00D" w14:textId="77777777" w:rsidR="000848AE" w:rsidRDefault="000848AE">
      <w:pPr>
        <w:pStyle w:val="Heading1"/>
        <w:ind w:firstLine="120"/>
        <w:rPr>
          <w:sz w:val="24"/>
          <w:szCs w:val="24"/>
        </w:rPr>
      </w:pPr>
    </w:p>
    <w:p w14:paraId="7D68FDE1" w14:textId="77777777" w:rsidR="000848AE" w:rsidRDefault="00880DE3">
      <w:pPr>
        <w:pStyle w:val="Heading1"/>
        <w:ind w:left="0"/>
      </w:pPr>
      <w:r>
        <w:t xml:space="preserve"> Submission</w:t>
      </w:r>
    </w:p>
    <w:p w14:paraId="3FE0928E" w14:textId="77777777" w:rsidR="000848AE" w:rsidRDefault="00880DE3">
      <w:pPr>
        <w:spacing w:before="159"/>
        <w:rPr>
          <w:sz w:val="24"/>
          <w:szCs w:val="24"/>
        </w:rPr>
      </w:pPr>
      <w:r>
        <w:rPr>
          <w:sz w:val="24"/>
          <w:szCs w:val="24"/>
        </w:rPr>
        <w:t>PDF or Word format via Canvas.</w:t>
      </w:r>
    </w:p>
    <w:p w14:paraId="25632821" w14:textId="77777777" w:rsidR="000848AE" w:rsidRDefault="000848AE">
      <w:pPr>
        <w:rPr>
          <w:sz w:val="33"/>
          <w:szCs w:val="33"/>
        </w:rPr>
      </w:pPr>
    </w:p>
    <w:p w14:paraId="68074BF5" w14:textId="77777777" w:rsidR="000848AE" w:rsidRDefault="00880DE3">
      <w:pPr>
        <w:pStyle w:val="Heading1"/>
        <w:spacing w:before="1"/>
        <w:ind w:left="0"/>
      </w:pPr>
      <w:r>
        <w:t>Grading</w:t>
      </w:r>
    </w:p>
    <w:p w14:paraId="7AF9EB43" w14:textId="77777777" w:rsidR="000848AE" w:rsidRDefault="00880DE3">
      <w:pPr>
        <w:spacing w:before="158"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You are responsible for satisfying all criteria listed in the Canvas rubric for this assignment. You </w:t>
      </w:r>
      <w:r>
        <w:rPr>
          <w:sz w:val="24"/>
          <w:szCs w:val="24"/>
        </w:rPr>
        <w:lastRenderedPageBreak/>
        <w:t>will be able to revise this assignment if you miss points.</w:t>
      </w:r>
    </w:p>
    <w:p w14:paraId="60C373CE" w14:textId="77777777" w:rsidR="000848AE" w:rsidRDefault="000848AE">
      <w:pPr>
        <w:spacing w:before="9"/>
        <w:rPr>
          <w:sz w:val="31"/>
          <w:szCs w:val="31"/>
        </w:rPr>
      </w:pPr>
    </w:p>
    <w:p w14:paraId="453E9973" w14:textId="77777777" w:rsidR="000848AE" w:rsidRDefault="00880DE3">
      <w:pPr>
        <w:pStyle w:val="Heading1"/>
        <w:ind w:left="0"/>
      </w:pPr>
      <w:bookmarkStart w:id="2" w:name="_heading=h.dtwnupq5vdvw" w:colFirst="0" w:colLast="0"/>
      <w:bookmarkEnd w:id="2"/>
      <w:r>
        <w:t>Questions?</w:t>
      </w:r>
    </w:p>
    <w:p w14:paraId="0D91B509" w14:textId="77777777" w:rsidR="000848AE" w:rsidRDefault="00880DE3">
      <w:pPr>
        <w:spacing w:before="159"/>
        <w:rPr>
          <w:i/>
          <w:sz w:val="24"/>
          <w:szCs w:val="24"/>
        </w:rPr>
      </w:pPr>
      <w:r>
        <w:rPr>
          <w:sz w:val="24"/>
          <w:szCs w:val="24"/>
        </w:rPr>
        <w:t>Please ask via Ed so that others can benefit from the answers.</w:t>
      </w:r>
    </w:p>
    <w:sectPr w:rsidR="000848AE">
      <w:pgSz w:w="12240" w:h="15840"/>
      <w:pgMar w:top="1460" w:right="1280" w:bottom="280" w:left="13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6B50"/>
    <w:multiLevelType w:val="multilevel"/>
    <w:tmpl w:val="3F528538"/>
    <w:lvl w:ilvl="0">
      <w:start w:val="1"/>
      <w:numFmt w:val="decimal"/>
      <w:lvlText w:val="%1."/>
      <w:lvlJc w:val="left"/>
      <w:pPr>
        <w:ind w:left="705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(%2)"/>
      <w:lvlJc w:val="left"/>
      <w:pPr>
        <w:ind w:left="1220" w:hanging="39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start w:val="1"/>
      <w:numFmt w:val="lowerRoman"/>
      <w:lvlText w:val="%3."/>
      <w:lvlJc w:val="left"/>
      <w:pPr>
        <w:ind w:left="1651" w:hanging="24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657" w:hanging="247"/>
      </w:pPr>
    </w:lvl>
    <w:lvl w:ilvl="4">
      <w:numFmt w:val="bullet"/>
      <w:lvlText w:val="•"/>
      <w:lvlJc w:val="left"/>
      <w:pPr>
        <w:ind w:left="3655" w:hanging="247"/>
      </w:pPr>
    </w:lvl>
    <w:lvl w:ilvl="5">
      <w:numFmt w:val="bullet"/>
      <w:lvlText w:val="•"/>
      <w:lvlJc w:val="left"/>
      <w:pPr>
        <w:ind w:left="4652" w:hanging="247"/>
      </w:pPr>
    </w:lvl>
    <w:lvl w:ilvl="6">
      <w:numFmt w:val="bullet"/>
      <w:lvlText w:val="•"/>
      <w:lvlJc w:val="left"/>
      <w:pPr>
        <w:ind w:left="5650" w:hanging="247"/>
      </w:pPr>
    </w:lvl>
    <w:lvl w:ilvl="7">
      <w:numFmt w:val="bullet"/>
      <w:lvlText w:val="•"/>
      <w:lvlJc w:val="left"/>
      <w:pPr>
        <w:ind w:left="6647" w:hanging="247"/>
      </w:pPr>
    </w:lvl>
    <w:lvl w:ilvl="8">
      <w:numFmt w:val="bullet"/>
      <w:lvlText w:val="•"/>
      <w:lvlJc w:val="left"/>
      <w:pPr>
        <w:ind w:left="7645" w:hanging="247"/>
      </w:pPr>
    </w:lvl>
  </w:abstractNum>
  <w:abstractNum w:abstractNumId="1" w15:restartNumberingAfterBreak="0">
    <w:nsid w:val="1DC6742F"/>
    <w:multiLevelType w:val="multilevel"/>
    <w:tmpl w:val="01CEA1C8"/>
    <w:lvl w:ilvl="0">
      <w:numFmt w:val="bullet"/>
      <w:lvlText w:val="•"/>
      <w:lvlJc w:val="left"/>
      <w:pPr>
        <w:ind w:left="1220" w:hanging="263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62" w:hanging="263"/>
      </w:pPr>
    </w:lvl>
    <w:lvl w:ilvl="2">
      <w:numFmt w:val="bullet"/>
      <w:lvlText w:val="•"/>
      <w:lvlJc w:val="left"/>
      <w:pPr>
        <w:ind w:left="2904" w:hanging="263"/>
      </w:pPr>
    </w:lvl>
    <w:lvl w:ilvl="3">
      <w:numFmt w:val="bullet"/>
      <w:lvlText w:val="•"/>
      <w:lvlJc w:val="left"/>
      <w:pPr>
        <w:ind w:left="3746" w:hanging="263"/>
      </w:pPr>
    </w:lvl>
    <w:lvl w:ilvl="4">
      <w:numFmt w:val="bullet"/>
      <w:lvlText w:val="•"/>
      <w:lvlJc w:val="left"/>
      <w:pPr>
        <w:ind w:left="4588" w:hanging="263"/>
      </w:pPr>
    </w:lvl>
    <w:lvl w:ilvl="5">
      <w:numFmt w:val="bullet"/>
      <w:lvlText w:val="•"/>
      <w:lvlJc w:val="left"/>
      <w:pPr>
        <w:ind w:left="5430" w:hanging="263"/>
      </w:pPr>
    </w:lvl>
    <w:lvl w:ilvl="6">
      <w:numFmt w:val="bullet"/>
      <w:lvlText w:val="•"/>
      <w:lvlJc w:val="left"/>
      <w:pPr>
        <w:ind w:left="6272" w:hanging="262"/>
      </w:pPr>
    </w:lvl>
    <w:lvl w:ilvl="7">
      <w:numFmt w:val="bullet"/>
      <w:lvlText w:val="•"/>
      <w:lvlJc w:val="left"/>
      <w:pPr>
        <w:ind w:left="7114" w:hanging="263"/>
      </w:pPr>
    </w:lvl>
    <w:lvl w:ilvl="8">
      <w:numFmt w:val="bullet"/>
      <w:lvlText w:val="•"/>
      <w:lvlJc w:val="left"/>
      <w:pPr>
        <w:ind w:left="7956" w:hanging="262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8AE"/>
    <w:rsid w:val="000848AE"/>
    <w:rsid w:val="0088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1BFB"/>
  <w15:docId w15:val="{06F58D17-1E31-49D8-9B4F-8416A692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705" w:hanging="298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32"/>
      <w:ind w:left="120"/>
    </w:pPr>
    <w:rPr>
      <w:b/>
      <w:bCs/>
      <w:sz w:val="34"/>
      <w:szCs w:val="3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"/>
      <w:ind w:left="1220" w:hanging="39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D3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/soAySQ8qIP+LclQIFaJSwkT8A==">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Norton</dc:creator>
  <cp:lastModifiedBy>Dan Norton</cp:lastModifiedBy>
  <cp:revision>2</cp:revision>
  <dcterms:created xsi:type="dcterms:W3CDTF">2022-03-30T13:50:00Z</dcterms:created>
  <dcterms:modified xsi:type="dcterms:W3CDTF">2022-03-30T13:50:00Z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2022-03-28T00:00:00Z</vt:filetime>
  </property>
</Properties>
</file>